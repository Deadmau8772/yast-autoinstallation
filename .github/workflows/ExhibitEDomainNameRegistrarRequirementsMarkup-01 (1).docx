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58699" w14:textId="77777777" w:rsidR="00555658" w:rsidRPr="00A944DF" w:rsidRDefault="00555658" w:rsidP="00555658">
      <w:pPr>
        <w:jc w:val="center"/>
      </w:pPr>
      <w:r w:rsidRPr="00A944DF">
        <w:t>EXHIBIT E</w:t>
      </w:r>
    </w:p>
    <w:p w14:paraId="59099BB5" w14:textId="77777777" w:rsidR="00555658" w:rsidRPr="00A944DF" w:rsidRDefault="00555658" w:rsidP="00555658">
      <w:pPr>
        <w:jc w:val="center"/>
      </w:pPr>
    </w:p>
    <w:p w14:paraId="60A75FF8" w14:textId="77777777" w:rsidR="00555658" w:rsidRPr="00A944DF" w:rsidRDefault="00555658" w:rsidP="00555658">
      <w:pPr>
        <w:jc w:val="center"/>
      </w:pPr>
      <w:r w:rsidRPr="00A944DF">
        <w:t>DOMAIN NAME REGISTRAR REQUIREMENTS</w:t>
      </w:r>
    </w:p>
    <w:p w14:paraId="1019988B" w14:textId="77777777" w:rsidR="00555658" w:rsidRPr="00A944DF" w:rsidRDefault="00555658" w:rsidP="00555658"/>
    <w:p w14:paraId="40FDD21B" w14:textId="29B4CDDC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>For changes to the technical contact information, approval of both the technical</w:t>
      </w:r>
      <w:r w:rsidRPr="00A944DF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 xml:space="preserve">and administrative contact is required. </w:t>
      </w:r>
      <w:ins w:id="0" w:author="Ray Pelletier" w:date="2017-02-16T11:25:00Z">
        <w:r w:rsidR="0031392F">
          <w:rPr>
            <w:rFonts w:ascii="Times New Roman" w:hAnsi="Times New Roman"/>
            <w:sz w:val="24"/>
            <w:szCs w:val="24"/>
          </w:rPr>
          <w:t xml:space="preserve"> </w:t>
        </w:r>
      </w:ins>
      <w:ins w:id="1" w:author="Ray Pelletier" w:date="2017-02-16T11:26:00Z">
        <w:r w:rsidR="0031392F">
          <w:rPr>
            <w:rFonts w:ascii="Times New Roman" w:hAnsi="Times New Roman"/>
            <w:sz w:val="24"/>
            <w:szCs w:val="24"/>
          </w:rPr>
          <w:t xml:space="preserve">The Registrar must provide notice of receipt of a request to change technical contact information to both the technical and administrative contact. </w:t>
        </w:r>
      </w:ins>
      <w:r w:rsidRPr="00A944DF">
        <w:rPr>
          <w:rFonts w:ascii="Times New Roman" w:hAnsi="Times New Roman"/>
          <w:sz w:val="24"/>
          <w:szCs w:val="24"/>
        </w:rPr>
        <w:t>The registrant can override the need for</w:t>
      </w:r>
      <w:r w:rsidRPr="00A944DF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 xml:space="preserve">the other parties to approve, but only after </w:t>
      </w:r>
      <w:ins w:id="2" w:author="Ray Pelletier" w:date="2017-02-16T11:29:00Z">
        <w:r w:rsidR="0031392F">
          <w:rPr>
            <w:rFonts w:ascii="Times New Roman" w:hAnsi="Times New Roman"/>
            <w:sz w:val="24"/>
            <w:szCs w:val="24"/>
          </w:rPr>
          <w:t xml:space="preserve">the registrant provides documentation that notice of the change was provided to both the technical and </w:t>
        </w:r>
      </w:ins>
      <w:ins w:id="3" w:author="Ray Pelletier" w:date="2017-02-16T11:30:00Z">
        <w:r w:rsidR="0031392F">
          <w:rPr>
            <w:rFonts w:ascii="Times New Roman" w:hAnsi="Times New Roman"/>
            <w:sz w:val="24"/>
            <w:szCs w:val="24"/>
          </w:rPr>
          <w:t>administrative</w:t>
        </w:r>
      </w:ins>
      <w:ins w:id="4" w:author="Ray Pelletier" w:date="2017-02-16T11:29:00Z">
        <w:r w:rsidR="0031392F">
          <w:rPr>
            <w:rFonts w:ascii="Times New Roman" w:hAnsi="Times New Roman"/>
            <w:sz w:val="24"/>
            <w:szCs w:val="24"/>
          </w:rPr>
          <w:t xml:space="preserve"> </w:t>
        </w:r>
      </w:ins>
      <w:ins w:id="5" w:author="Ray Pelletier" w:date="2017-02-16T11:30:00Z">
        <w:r w:rsidR="0031392F">
          <w:rPr>
            <w:rFonts w:ascii="Times New Roman" w:hAnsi="Times New Roman"/>
            <w:sz w:val="24"/>
            <w:szCs w:val="24"/>
          </w:rPr>
          <w:t xml:space="preserve">contact and, after </w:t>
        </w:r>
      </w:ins>
      <w:r w:rsidRPr="00A944DF">
        <w:rPr>
          <w:rFonts w:ascii="Times New Roman" w:hAnsi="Times New Roman"/>
          <w:sz w:val="24"/>
          <w:szCs w:val="24"/>
        </w:rPr>
        <w:t xml:space="preserve">a period of </w:t>
      </w:r>
      <w:del w:id="6" w:author="Ray Pelletier" w:date="2017-02-16T11:31:00Z">
        <w:r w:rsidRPr="00A944DF" w:rsidDel="0031392F">
          <w:rPr>
            <w:rFonts w:ascii="Times New Roman" w:hAnsi="Times New Roman"/>
            <w:sz w:val="24"/>
            <w:szCs w:val="24"/>
          </w:rPr>
          <w:delText>no more than</w:delText>
        </w:r>
      </w:del>
      <w:ins w:id="7" w:author="Ray Pelletier" w:date="2017-02-16T11:31:00Z">
        <w:r w:rsidR="0031392F">
          <w:rPr>
            <w:rFonts w:ascii="Times New Roman" w:hAnsi="Times New Roman"/>
            <w:sz w:val="24"/>
            <w:szCs w:val="24"/>
          </w:rPr>
          <w:t xml:space="preserve">at least </w:t>
        </w:r>
      </w:ins>
      <w:del w:id="8" w:author="Ray Pelletier" w:date="2017-02-16T11:31:00Z">
        <w:r w:rsidRPr="00A944DF" w:rsidDel="0031392F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A944DF">
        <w:rPr>
          <w:rFonts w:ascii="Times New Roman" w:hAnsi="Times New Roman"/>
          <w:sz w:val="24"/>
          <w:szCs w:val="24"/>
        </w:rPr>
        <w:t xml:space="preserve">10 </w:t>
      </w:r>
      <w:ins w:id="9" w:author="Ray Pelletier" w:date="2017-02-16T11:31:00Z">
        <w:r w:rsidR="0031392F">
          <w:rPr>
            <w:rFonts w:ascii="Times New Roman" w:hAnsi="Times New Roman"/>
            <w:sz w:val="24"/>
            <w:szCs w:val="24"/>
          </w:rPr>
          <w:t xml:space="preserve">business </w:t>
        </w:r>
      </w:ins>
      <w:r w:rsidRPr="00A944DF">
        <w:rPr>
          <w:rFonts w:ascii="Times New Roman" w:hAnsi="Times New Roman"/>
          <w:sz w:val="24"/>
          <w:szCs w:val="24"/>
        </w:rPr>
        <w:t>days</w:t>
      </w:r>
      <w:ins w:id="10" w:author="Ray Pelletier" w:date="2017-02-16T11:31:00Z">
        <w:r w:rsidR="0031392F">
          <w:rPr>
            <w:rFonts w:ascii="Times New Roman" w:hAnsi="Times New Roman"/>
            <w:sz w:val="24"/>
            <w:szCs w:val="24"/>
          </w:rPr>
          <w:t xml:space="preserve"> (measured from the later of the registrant or the Registrar’s provision of notice to the technical contact), no response was received</w:t>
        </w:r>
      </w:ins>
      <w:r w:rsidRPr="00A944DF">
        <w:rPr>
          <w:rFonts w:ascii="Times New Roman" w:hAnsi="Times New Roman"/>
          <w:sz w:val="24"/>
          <w:szCs w:val="24"/>
        </w:rPr>
        <w:t>.</w:t>
      </w:r>
    </w:p>
    <w:p w14:paraId="647225D5" w14:textId="4B9861A2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>The name must be configured to renew automatically. Removal of this</w:t>
      </w:r>
      <w:r w:rsidRPr="00A944DF">
        <w:rPr>
          <w:rFonts w:ascii="Times New Roman" w:hAnsi="Times New Roman"/>
          <w:spacing w:val="-25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setting requires the approval of both administrative and technical contacts, with</w:t>
      </w:r>
      <w:r w:rsidRPr="00A944DF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 xml:space="preserve">override only possible by the registrant </w:t>
      </w:r>
      <w:ins w:id="11" w:author="Ray Pelletier" w:date="2017-03-22T20:55:00Z">
        <w:r w:rsidR="00846698">
          <w:rPr>
            <w:rFonts w:ascii="Times New Roman" w:hAnsi="Times New Roman"/>
            <w:sz w:val="24"/>
            <w:szCs w:val="24"/>
          </w:rPr>
          <w:t xml:space="preserve">after the same conditions as specified in item </w:t>
        </w:r>
        <w:proofErr w:type="spellStart"/>
        <w:r w:rsidR="00846698">
          <w:rPr>
            <w:rFonts w:ascii="Times New Roman" w:hAnsi="Times New Roman"/>
            <w:sz w:val="24"/>
            <w:szCs w:val="24"/>
          </w:rPr>
          <w:t>i</w:t>
        </w:r>
        <w:proofErr w:type="spellEnd"/>
        <w:r w:rsidR="00846698">
          <w:rPr>
            <w:rFonts w:ascii="Times New Roman" w:hAnsi="Times New Roman"/>
            <w:sz w:val="24"/>
            <w:szCs w:val="24"/>
          </w:rPr>
          <w:t>. above</w:t>
        </w:r>
      </w:ins>
      <w:bookmarkStart w:id="12" w:name="_GoBack"/>
      <w:bookmarkEnd w:id="12"/>
      <w:del w:id="13" w:author="Ray Pelletier" w:date="2017-03-22T20:55:00Z">
        <w:r w:rsidRPr="00A944DF" w:rsidDel="00846698">
          <w:rPr>
            <w:rFonts w:ascii="Times New Roman" w:hAnsi="Times New Roman"/>
            <w:sz w:val="24"/>
            <w:szCs w:val="24"/>
          </w:rPr>
          <w:delText>after the same period as above</w:delText>
        </w:r>
      </w:del>
      <w:r w:rsidRPr="00A944DF">
        <w:rPr>
          <w:rFonts w:ascii="Times New Roman" w:hAnsi="Times New Roman"/>
          <w:sz w:val="24"/>
          <w:szCs w:val="24"/>
        </w:rPr>
        <w:t>. The Licensor</w:t>
      </w:r>
      <w:r w:rsidRPr="00A944DF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shall arrange sufficient funds to ensure renewal is successful. Notices of</w:t>
      </w:r>
      <w:r w:rsidRPr="00A944DF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pending,</w:t>
      </w:r>
      <w:r w:rsidRPr="00A944DF">
        <w:rPr>
          <w:rFonts w:ascii="Times New Roman" w:hAnsi="Times New Roman"/>
          <w:w w:val="99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successful, and failed renewals must go to both technical and</w:t>
      </w:r>
      <w:r w:rsidRPr="00A944DF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administrative contacts.</w:t>
      </w:r>
    </w:p>
    <w:p w14:paraId="0A2235EC" w14:textId="0685212B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>The name must be set to prohibit registrar transfers. Removal of this</w:t>
      </w:r>
      <w:r w:rsidRPr="00A944DF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setting requires the approval of both administrative and technical contacts, with</w:t>
      </w:r>
      <w:r w:rsidRPr="00A944DF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 xml:space="preserve">override only possible by the registrant </w:t>
      </w:r>
      <w:del w:id="14" w:author="Ray Pelletier" w:date="2017-02-16T11:33:00Z">
        <w:r w:rsidRPr="00A944DF" w:rsidDel="00CE64DB">
          <w:rPr>
            <w:rFonts w:ascii="Times New Roman" w:hAnsi="Times New Roman"/>
            <w:sz w:val="24"/>
            <w:szCs w:val="24"/>
          </w:rPr>
          <w:delText>after the same period as above</w:delText>
        </w:r>
      </w:del>
      <w:ins w:id="15" w:author="Ray Pelletier" w:date="2017-02-16T11:33:00Z">
        <w:r w:rsidR="00CE64DB">
          <w:rPr>
            <w:rFonts w:ascii="Times New Roman" w:hAnsi="Times New Roman"/>
            <w:sz w:val="24"/>
            <w:szCs w:val="24"/>
          </w:rPr>
          <w:t xml:space="preserve">after the same conditions as specified in item </w:t>
        </w:r>
      </w:ins>
      <w:proofErr w:type="spellStart"/>
      <w:ins w:id="16" w:author="Ray Pelletier" w:date="2017-02-16T11:34:00Z">
        <w:r w:rsidR="00CE64DB">
          <w:rPr>
            <w:rFonts w:ascii="Times New Roman" w:hAnsi="Times New Roman"/>
            <w:sz w:val="24"/>
            <w:szCs w:val="24"/>
          </w:rPr>
          <w:t>i</w:t>
        </w:r>
        <w:proofErr w:type="spellEnd"/>
        <w:r w:rsidR="00CE64DB">
          <w:rPr>
            <w:rFonts w:ascii="Times New Roman" w:hAnsi="Times New Roman"/>
            <w:sz w:val="24"/>
            <w:szCs w:val="24"/>
          </w:rPr>
          <w:t xml:space="preserve">. </w:t>
        </w:r>
      </w:ins>
      <w:ins w:id="17" w:author="Ray Pelletier" w:date="2017-02-16T11:33:00Z">
        <w:r w:rsidR="00CE64DB">
          <w:rPr>
            <w:rFonts w:ascii="Times New Roman" w:hAnsi="Times New Roman"/>
            <w:sz w:val="24"/>
            <w:szCs w:val="24"/>
          </w:rPr>
          <w:t>above</w:t>
        </w:r>
      </w:ins>
      <w:r w:rsidRPr="00A944DF">
        <w:rPr>
          <w:rFonts w:ascii="Times New Roman" w:hAnsi="Times New Roman"/>
          <w:sz w:val="24"/>
          <w:szCs w:val="24"/>
        </w:rPr>
        <w:t>. The Licensor</w:t>
      </w:r>
      <w:r w:rsidRPr="00A944DF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shall arrange sufficient funds to ensure renewal is successful. Transfer approval</w:t>
      </w:r>
      <w:r w:rsidRPr="00A944DF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notices must be set to both technical and administrative</w:t>
      </w:r>
      <w:r w:rsidRPr="00A944DF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contacts.</w:t>
      </w:r>
    </w:p>
    <w:p w14:paraId="5D7B5488" w14:textId="74F65E12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>The name must be configured to prohibit deletion. Removal of this setting</w:t>
      </w:r>
      <w:r w:rsidRPr="00A944DF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requires the approval of both administrative and technical contacts, with override</w:t>
      </w:r>
      <w:r w:rsidRPr="00A944DF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 xml:space="preserve">only possible by the registrant </w:t>
      </w:r>
      <w:ins w:id="18" w:author="Ray Pelletier" w:date="2017-02-16T11:34:00Z">
        <w:r w:rsidR="00CE64DB">
          <w:rPr>
            <w:rFonts w:ascii="Times New Roman" w:hAnsi="Times New Roman"/>
            <w:sz w:val="24"/>
            <w:szCs w:val="24"/>
          </w:rPr>
          <w:t xml:space="preserve">after the same conditions as specified in item </w:t>
        </w:r>
        <w:proofErr w:type="spellStart"/>
        <w:r w:rsidR="00CE64DB">
          <w:rPr>
            <w:rFonts w:ascii="Times New Roman" w:hAnsi="Times New Roman"/>
            <w:sz w:val="24"/>
            <w:szCs w:val="24"/>
          </w:rPr>
          <w:t>i</w:t>
        </w:r>
        <w:proofErr w:type="spellEnd"/>
        <w:r w:rsidR="00CE64DB">
          <w:rPr>
            <w:rFonts w:ascii="Times New Roman" w:hAnsi="Times New Roman"/>
            <w:sz w:val="24"/>
            <w:szCs w:val="24"/>
          </w:rPr>
          <w:t>. above</w:t>
        </w:r>
      </w:ins>
      <w:del w:id="19" w:author="Ray Pelletier" w:date="2017-02-16T11:34:00Z">
        <w:r w:rsidRPr="00A944DF" w:rsidDel="00CE64DB">
          <w:rPr>
            <w:rFonts w:ascii="Times New Roman" w:hAnsi="Times New Roman"/>
            <w:sz w:val="24"/>
            <w:szCs w:val="24"/>
          </w:rPr>
          <w:delText>after the same period as</w:delText>
        </w:r>
        <w:r w:rsidRPr="00A944DF" w:rsidDel="00CE64DB">
          <w:rPr>
            <w:rFonts w:ascii="Times New Roman" w:hAnsi="Times New Roman"/>
            <w:spacing w:val="-9"/>
            <w:sz w:val="24"/>
            <w:szCs w:val="24"/>
          </w:rPr>
          <w:delText xml:space="preserve"> </w:delText>
        </w:r>
        <w:r w:rsidRPr="00A944DF" w:rsidDel="00CE64DB">
          <w:rPr>
            <w:rFonts w:ascii="Times New Roman" w:hAnsi="Times New Roman"/>
            <w:sz w:val="24"/>
            <w:szCs w:val="24"/>
          </w:rPr>
          <w:delText>above</w:delText>
        </w:r>
      </w:del>
      <w:r w:rsidRPr="00A944DF">
        <w:rPr>
          <w:rFonts w:ascii="Times New Roman" w:hAnsi="Times New Roman"/>
          <w:sz w:val="24"/>
          <w:szCs w:val="24"/>
        </w:rPr>
        <w:t>.</w:t>
      </w:r>
    </w:p>
    <w:p w14:paraId="5F66CF47" w14:textId="77777777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 xml:space="preserve">The name must be configured to prohibit update. </w:t>
      </w:r>
      <w:r w:rsidRPr="00A944DF">
        <w:rPr>
          <w:rFonts w:ascii="Times New Roman" w:hAnsi="Times New Roman"/>
          <w:spacing w:val="-15"/>
          <w:sz w:val="24"/>
          <w:szCs w:val="24"/>
        </w:rPr>
        <w:t xml:space="preserve">To </w:t>
      </w:r>
      <w:r w:rsidRPr="00A944DF">
        <w:rPr>
          <w:rFonts w:ascii="Times New Roman" w:hAnsi="Times New Roman"/>
          <w:sz w:val="24"/>
          <w:szCs w:val="24"/>
        </w:rPr>
        <w:t>permit the functions</w:t>
      </w:r>
      <w:r w:rsidRPr="00A944DF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A944DF">
        <w:rPr>
          <w:rFonts w:ascii="Times New Roman" w:hAnsi="Times New Roman"/>
          <w:spacing w:val="-3"/>
          <w:sz w:val="24"/>
          <w:szCs w:val="24"/>
        </w:rPr>
        <w:t>below,</w:t>
      </w:r>
      <w:r w:rsidRPr="00A944DF">
        <w:rPr>
          <w:rFonts w:ascii="Times New Roman" w:hAnsi="Times New Roman"/>
          <w:w w:val="99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removal of this setting requires approval only by one of the administrative</w:t>
      </w:r>
      <w:r w:rsidRPr="00A944DF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or technical contact, with notices going to both</w:t>
      </w:r>
      <w:r w:rsidRPr="00A944DF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contacts.</w:t>
      </w:r>
    </w:p>
    <w:p w14:paraId="062AC9E3" w14:textId="77777777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 xml:space="preserve">For changes to DS or NS records to be passed through the </w:t>
      </w:r>
      <w:r w:rsidRPr="00A944DF">
        <w:rPr>
          <w:rFonts w:ascii="Times New Roman" w:hAnsi="Times New Roman"/>
          <w:spacing w:val="-3"/>
          <w:sz w:val="24"/>
          <w:szCs w:val="24"/>
        </w:rPr>
        <w:t xml:space="preserve">registry, </w:t>
      </w:r>
      <w:r w:rsidRPr="00A944DF">
        <w:rPr>
          <w:rFonts w:ascii="Times New Roman" w:hAnsi="Times New Roman"/>
          <w:sz w:val="24"/>
          <w:szCs w:val="24"/>
        </w:rPr>
        <w:t>such</w:t>
      </w:r>
      <w:r w:rsidRPr="00A944D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changes can be made entirely by the technical contact, but with notification to</w:t>
      </w:r>
      <w:r w:rsidRPr="00A944DF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the administrative</w:t>
      </w:r>
      <w:r w:rsidRPr="00A944D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contact.</w:t>
      </w:r>
    </w:p>
    <w:p w14:paraId="328FBCF1" w14:textId="77777777" w:rsidR="00555658" w:rsidRPr="00A944DF" w:rsidRDefault="00555658" w:rsidP="00555658">
      <w:pPr>
        <w:pStyle w:val="ColorfulList-Accent11"/>
        <w:numPr>
          <w:ilvl w:val="2"/>
          <w:numId w:val="1"/>
        </w:numPr>
        <w:ind w:left="360"/>
        <w:jc w:val="left"/>
        <w:rPr>
          <w:rFonts w:ascii="Times New Roman" w:eastAsia="Arial" w:hAnsi="Times New Roman"/>
          <w:sz w:val="24"/>
          <w:szCs w:val="24"/>
        </w:rPr>
      </w:pPr>
      <w:r w:rsidRPr="00A944DF">
        <w:rPr>
          <w:rFonts w:ascii="Times New Roman" w:hAnsi="Times New Roman"/>
          <w:sz w:val="24"/>
          <w:szCs w:val="24"/>
        </w:rPr>
        <w:t xml:space="preserve">Optionally, for changes to DS or NS records to be passed through the </w:t>
      </w:r>
      <w:r w:rsidRPr="00A944DF">
        <w:rPr>
          <w:rFonts w:ascii="Times New Roman" w:hAnsi="Times New Roman"/>
          <w:spacing w:val="-3"/>
          <w:sz w:val="24"/>
          <w:szCs w:val="24"/>
        </w:rPr>
        <w:t>registry,</w:t>
      </w:r>
      <w:r w:rsidRPr="00A944DF">
        <w:rPr>
          <w:rFonts w:ascii="Times New Roman" w:hAnsi="Times New Roman"/>
          <w:spacing w:val="-26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such changes can be made by the administrative contact only with the approval of</w:t>
      </w:r>
      <w:r w:rsidRPr="00A944DF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the technical</w:t>
      </w:r>
      <w:r w:rsidRPr="00A944D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944DF">
        <w:rPr>
          <w:rFonts w:ascii="Times New Roman" w:hAnsi="Times New Roman"/>
          <w:sz w:val="24"/>
          <w:szCs w:val="24"/>
        </w:rPr>
        <w:t>contact.</w:t>
      </w:r>
    </w:p>
    <w:p w14:paraId="4F503B39" w14:textId="77777777" w:rsidR="00555658" w:rsidRDefault="00555658" w:rsidP="00555658">
      <w:pPr>
        <w:ind w:left="720" w:hanging="720"/>
      </w:pPr>
    </w:p>
    <w:p w14:paraId="53FCD318" w14:textId="77777777" w:rsidR="005F07E9" w:rsidRDefault="005F07E9"/>
    <w:sectPr w:rsidR="005F0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B01D6" w14:textId="77777777" w:rsidR="00C663F7" w:rsidRDefault="00C663F7" w:rsidP="00C663F7">
      <w:pPr>
        <w:spacing w:after="0"/>
      </w:pPr>
      <w:r>
        <w:separator/>
      </w:r>
    </w:p>
  </w:endnote>
  <w:endnote w:type="continuationSeparator" w:id="0">
    <w:p w14:paraId="71C33C55" w14:textId="77777777" w:rsidR="00C663F7" w:rsidRDefault="00C663F7" w:rsidP="00C66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CBE94" w14:textId="77777777" w:rsidR="00C663F7" w:rsidRDefault="00C663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614D1" w14:textId="77777777" w:rsidR="00C663F7" w:rsidRDefault="00C663F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35D15" w14:textId="77777777" w:rsidR="00C663F7" w:rsidRDefault="00C663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F8914" w14:textId="77777777" w:rsidR="00C663F7" w:rsidRDefault="00C663F7" w:rsidP="00C663F7">
      <w:pPr>
        <w:spacing w:after="0"/>
      </w:pPr>
      <w:r>
        <w:separator/>
      </w:r>
    </w:p>
  </w:footnote>
  <w:footnote w:type="continuationSeparator" w:id="0">
    <w:p w14:paraId="5F9BE0B0" w14:textId="77777777" w:rsidR="00C663F7" w:rsidRDefault="00C663F7" w:rsidP="00C663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39D39" w14:textId="77777777" w:rsidR="00C663F7" w:rsidRDefault="00C663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C2765" w14:textId="77777777" w:rsidR="00C663F7" w:rsidRDefault="00C663F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DA0D7" w14:textId="77777777" w:rsidR="00C663F7" w:rsidRDefault="00C663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C177C"/>
    <w:multiLevelType w:val="hybridMultilevel"/>
    <w:tmpl w:val="2D50C89C"/>
    <w:lvl w:ilvl="0" w:tplc="C78CBFDE">
      <w:start w:val="1"/>
      <w:numFmt w:val="decimal"/>
      <w:lvlText w:val="%1."/>
      <w:lvlJc w:val="left"/>
      <w:pPr>
        <w:ind w:left="1080" w:hanging="480"/>
      </w:pPr>
      <w:rPr>
        <w:rFonts w:ascii="Arial" w:eastAsia="Arial" w:hAnsi="Arial" w:hint="default"/>
        <w:b/>
        <w:bCs/>
        <w:color w:val="222222"/>
        <w:w w:val="99"/>
        <w:sz w:val="26"/>
        <w:szCs w:val="26"/>
      </w:rPr>
    </w:lvl>
    <w:lvl w:ilvl="1" w:tplc="575CCC74">
      <w:start w:val="1"/>
      <w:numFmt w:val="lowerLetter"/>
      <w:lvlText w:val="%2."/>
      <w:lvlJc w:val="left"/>
      <w:pPr>
        <w:ind w:left="2040" w:hanging="480"/>
      </w:pPr>
      <w:rPr>
        <w:rFonts w:ascii="Arial" w:eastAsia="Arial" w:hAnsi="Arial" w:hint="default"/>
        <w:color w:val="222222"/>
        <w:w w:val="99"/>
        <w:sz w:val="26"/>
        <w:szCs w:val="26"/>
      </w:rPr>
    </w:lvl>
    <w:lvl w:ilvl="2" w:tplc="F904994C">
      <w:start w:val="1"/>
      <w:numFmt w:val="lowerRoman"/>
      <w:lvlText w:val="%3."/>
      <w:lvlJc w:val="left"/>
      <w:pPr>
        <w:ind w:left="2980" w:hanging="370"/>
        <w:jc w:val="right"/>
      </w:pPr>
      <w:rPr>
        <w:rFonts w:ascii="Arial" w:eastAsia="Arial" w:hAnsi="Arial" w:hint="default"/>
        <w:color w:val="222222"/>
        <w:w w:val="100"/>
        <w:sz w:val="26"/>
        <w:szCs w:val="26"/>
      </w:rPr>
    </w:lvl>
    <w:lvl w:ilvl="3" w:tplc="69C2BD46">
      <w:start w:val="1"/>
      <w:numFmt w:val="bullet"/>
      <w:lvlText w:val="•"/>
      <w:lvlJc w:val="left"/>
      <w:pPr>
        <w:ind w:left="4192" w:hanging="370"/>
      </w:pPr>
      <w:rPr>
        <w:rFonts w:hint="default"/>
      </w:rPr>
    </w:lvl>
    <w:lvl w:ilvl="4" w:tplc="BC386966">
      <w:start w:val="1"/>
      <w:numFmt w:val="bullet"/>
      <w:lvlText w:val="•"/>
      <w:lvlJc w:val="left"/>
      <w:pPr>
        <w:ind w:left="5405" w:hanging="370"/>
      </w:pPr>
      <w:rPr>
        <w:rFonts w:hint="default"/>
      </w:rPr>
    </w:lvl>
    <w:lvl w:ilvl="5" w:tplc="EB36336C">
      <w:start w:val="1"/>
      <w:numFmt w:val="bullet"/>
      <w:lvlText w:val="•"/>
      <w:lvlJc w:val="left"/>
      <w:pPr>
        <w:ind w:left="6617" w:hanging="370"/>
      </w:pPr>
      <w:rPr>
        <w:rFonts w:hint="default"/>
      </w:rPr>
    </w:lvl>
    <w:lvl w:ilvl="6" w:tplc="1E9A5620">
      <w:start w:val="1"/>
      <w:numFmt w:val="bullet"/>
      <w:lvlText w:val="•"/>
      <w:lvlJc w:val="left"/>
      <w:pPr>
        <w:ind w:left="7830" w:hanging="370"/>
      </w:pPr>
      <w:rPr>
        <w:rFonts w:hint="default"/>
      </w:rPr>
    </w:lvl>
    <w:lvl w:ilvl="7" w:tplc="9BF6BB98">
      <w:start w:val="1"/>
      <w:numFmt w:val="bullet"/>
      <w:lvlText w:val="•"/>
      <w:lvlJc w:val="left"/>
      <w:pPr>
        <w:ind w:left="9042" w:hanging="370"/>
      </w:pPr>
      <w:rPr>
        <w:rFonts w:hint="default"/>
      </w:rPr>
    </w:lvl>
    <w:lvl w:ilvl="8" w:tplc="2668E8A2">
      <w:start w:val="1"/>
      <w:numFmt w:val="bullet"/>
      <w:lvlText w:val="•"/>
      <w:lvlJc w:val="left"/>
      <w:pPr>
        <w:ind w:left="10255" w:hanging="3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58"/>
    <w:rsid w:val="00062CC9"/>
    <w:rsid w:val="000B72A7"/>
    <w:rsid w:val="00140AF1"/>
    <w:rsid w:val="0031392F"/>
    <w:rsid w:val="00384950"/>
    <w:rsid w:val="003B7CEC"/>
    <w:rsid w:val="00555658"/>
    <w:rsid w:val="005C4413"/>
    <w:rsid w:val="005C7ABF"/>
    <w:rsid w:val="005F07E9"/>
    <w:rsid w:val="0069345E"/>
    <w:rsid w:val="00822921"/>
    <w:rsid w:val="00846698"/>
    <w:rsid w:val="00883181"/>
    <w:rsid w:val="00A54861"/>
    <w:rsid w:val="00B914D7"/>
    <w:rsid w:val="00C36358"/>
    <w:rsid w:val="00C663F7"/>
    <w:rsid w:val="00CE64DB"/>
    <w:rsid w:val="00D61C9F"/>
    <w:rsid w:val="00E434B1"/>
    <w:rsid w:val="00F04204"/>
    <w:rsid w:val="00F60CFD"/>
    <w:rsid w:val="00F810A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7FCD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58"/>
    <w:pPr>
      <w:spacing w:after="24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05661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1"/>
    <w:qFormat/>
    <w:rsid w:val="00555658"/>
    <w:pPr>
      <w:widowControl w:val="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663F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63F7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663F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63F7"/>
    <w:rPr>
      <w:rFonts w:ascii="Times New Roman" w:eastAsia="Times New Roman" w:hAnsi="Times New Roman" w:cs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58"/>
    <w:pPr>
      <w:spacing w:after="24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05661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1"/>
    <w:qFormat/>
    <w:rsid w:val="00555658"/>
    <w:pPr>
      <w:widowControl w:val="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663F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63F7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663F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63F7"/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2115</Characters>
  <Application>Microsoft Macintosh Word</Application>
  <DocSecurity>0</DocSecurity>
  <Lines>17</Lines>
  <Paragraphs>4</Paragraphs>
  <ScaleCrop>false</ScaleCrop>
  <Company>Internet Society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Pelletier</dc:creator>
  <cp:keywords/>
  <dc:description/>
  <cp:lastModifiedBy>Ray Pelletier</cp:lastModifiedBy>
  <cp:revision>3</cp:revision>
  <cp:lastPrinted>2017-02-22T15:57:00Z</cp:lastPrinted>
  <dcterms:created xsi:type="dcterms:W3CDTF">2017-03-23T00:54:00Z</dcterms:created>
  <dcterms:modified xsi:type="dcterms:W3CDTF">2017-03-23T00:55:00Z</dcterms:modified>
</cp:coreProperties>
</file>